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B5014" w14:textId="06D019C9" w:rsidR="00FF5AF7" w:rsidRDefault="00FF5AF7">
      <w:bookmarkStart w:id="0" w:name="_GoBack"/>
      <w:bookmarkEnd w:id="0"/>
      <w:del w:id="1" w:author="Joey Kmiec" w:date="2020-04-18T16:58:00Z">
        <w:r w:rsidRPr="00FF5AF7">
          <w:rPr>
            <w:noProof/>
          </w:rPr>
          <w:drawing>
            <wp:inline distT="0" distB="0" distL="0" distR="0" wp14:anchorId="7879EB77" wp14:editId="784B1DF4">
              <wp:extent cx="8633460" cy="6096635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33460" cy="60966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" w:author="Joey Kmiec" w:date="2020-04-18T16:58:00Z">
        <w:r w:rsidR="00F11075">
          <w:rPr>
            <w:noProof/>
          </w:rPr>
          <w:drawing>
            <wp:inline distT="0" distB="0" distL="0" distR="0" wp14:anchorId="01B1E3C2" wp14:editId="3AB239B9">
              <wp:extent cx="8709660" cy="501396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09660" cy="5013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FF5AF7" w:rsidSect="00F516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ey Kmiec">
    <w15:presenceInfo w15:providerId="None" w15:userId="Joey Kmi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F7"/>
    <w:rsid w:val="00F11075"/>
    <w:rsid w:val="00F3724B"/>
    <w:rsid w:val="00F51673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CA4E"/>
  <w15:chartTrackingRefBased/>
  <w15:docId w15:val="{8283F055-FBB8-4C14-BCCE-CABDD491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372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2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9B5A0-5823-4D74-91F6-1470FFD4E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Kmiec</dc:creator>
  <cp:keywords/>
  <dc:description/>
  <cp:lastModifiedBy>Joey Kmiec</cp:lastModifiedBy>
  <cp:revision>1</cp:revision>
  <dcterms:created xsi:type="dcterms:W3CDTF">2020-04-18T21:57:00Z</dcterms:created>
  <dcterms:modified xsi:type="dcterms:W3CDTF">2020-04-18T21:58:00Z</dcterms:modified>
</cp:coreProperties>
</file>